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58E5CE18" w:rsidR="00DA03AE" w:rsidRDefault="00010FAC">
            <w:ins w:id="0" w:author="Daniel Alex Sthali" w:date="2024-01-27T19:53:00Z">
              <w:r>
                <w:t>Drawing App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3F5F94F5" w:rsidR="00DA03AE" w:rsidRDefault="00010FAC">
            <w:ins w:id="1" w:author="Daniel Alex Sthali" w:date="2024-01-27T19:53:00Z">
              <w:r>
                <w:t>Topic 8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2D5FAA06" w:rsidR="00010FAC" w:rsidRDefault="00010FAC" w:rsidP="00010FAC">
            <w:ins w:id="2" w:author="Daniel Alex Sthali" w:date="2024-01-27T19:54:00Z">
              <w:r>
                <w:t>I have implemented the color palette, finally, after having a bug of not managing to implement it, asked questions on stack overflow</w:t>
              </w:r>
            </w:ins>
            <w:ins w:id="3" w:author="Daniel Alex Sthali" w:date="2024-01-27T19:55:00Z">
              <w:r>
                <w:t>. I have also started researching bucket filling tool.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8FE91" w14:textId="77777777" w:rsidR="00DA03AE" w:rsidRDefault="00010FAC">
            <w:pPr>
              <w:rPr>
                <w:ins w:id="4" w:author="Daniel Alex Sthali" w:date="2024-01-27T19:56:00Z"/>
              </w:rPr>
            </w:pPr>
            <w:ins w:id="5" w:author="Daniel Alex Sthali" w:date="2024-01-27T19:55:00Z">
              <w:r>
                <w:t xml:space="preserve">In the color palette </w:t>
              </w:r>
              <w:proofErr w:type="gramStart"/>
              <w:r>
                <w:t>tool</w:t>
              </w:r>
              <w:proofErr w:type="gramEnd"/>
              <w:r>
                <w:t xml:space="preserve"> I have encountered a couple of problems and I still have one that is unsolved.</w:t>
              </w:r>
            </w:ins>
            <w:ins w:id="6" w:author="Daniel Alex Sthali" w:date="2024-01-27T19:56:00Z">
              <w:r>
                <w:t xml:space="preserve"> My first issue was related to this question here on </w:t>
              </w:r>
              <w:proofErr w:type="spellStart"/>
              <w:r>
                <w:t>StackOverflow</w:t>
              </w:r>
              <w:proofErr w:type="spellEnd"/>
              <w:r>
                <w:t xml:space="preserve">: </w:t>
              </w:r>
            </w:ins>
          </w:p>
          <w:p w14:paraId="189F11FB" w14:textId="77777777" w:rsidR="00010FAC" w:rsidRDefault="00010FAC">
            <w:pPr>
              <w:rPr>
                <w:ins w:id="7" w:author="Daniel Alex Sthali" w:date="2024-01-27T19:56:00Z"/>
              </w:rPr>
            </w:pPr>
            <w:ins w:id="8" w:author="Daniel Alex Sthali" w:date="2024-01-27T19:56:00Z">
              <w:r>
                <w:fldChar w:fldCharType="begin"/>
              </w:r>
              <w:r>
                <w:instrText>HYPERLINK "</w:instrText>
              </w:r>
              <w:r w:rsidRPr="00010FAC">
                <w:instrText>https://stackoverflow.com/questions/77728824/p5-js-createcolorpicker-undefined-error?noredirect=1#comment137033849_77728824</w:instrText>
              </w:r>
              <w:r>
                <w:instrText>"</w:instrText>
              </w:r>
              <w:r>
                <w:fldChar w:fldCharType="separate"/>
              </w:r>
              <w:r w:rsidRPr="00EC30E1">
                <w:rPr>
                  <w:rStyle w:val="Hyperlink"/>
                </w:rPr>
                <w:t>https://stackoverflow.com/questions/77728824/p5-js-createcolorpicker-undefined-error?noredirect=1#comment137033849_77728824</w:t>
              </w:r>
              <w:r>
                <w:fldChar w:fldCharType="end"/>
              </w:r>
            </w:ins>
          </w:p>
          <w:p w14:paraId="1685483D" w14:textId="73E6F828" w:rsidR="00010FAC" w:rsidRDefault="00010FAC">
            <w:ins w:id="9" w:author="Daniel Alex Sthali" w:date="2024-01-27T19:56:00Z">
              <w:r>
                <w:t xml:space="preserve">None of the replies in there helped me solve this issue, but I managed to debug it myself, the issue was that I was trying to use </w:t>
              </w:r>
            </w:ins>
            <w:proofErr w:type="spellStart"/>
            <w:ins w:id="10" w:author="Daniel Alex Sthali" w:date="2024-01-27T19:57:00Z">
              <w:r>
                <w:t>colorPicker.parent</w:t>
              </w:r>
              <w:proofErr w:type="spellEnd"/>
              <w:r>
                <w:t xml:space="preserve">() on a class name, but I then realized that </w:t>
              </w:r>
              <w:proofErr w:type="gramStart"/>
              <w:r>
                <w:t>parent(</w:t>
              </w:r>
              <w:proofErr w:type="gramEnd"/>
              <w:r>
                <w:t>) requires an ID so I had to change that part and my bug disappeared. I am still having issues with chan</w:t>
              </w:r>
            </w:ins>
            <w:ins w:id="11" w:author="Daniel Alex Sthali" w:date="2024-01-27T19:58:00Z">
              <w:r>
                <w:t xml:space="preserve">ging in between color picker value and the </w:t>
              </w:r>
            </w:ins>
            <w:ins w:id="12" w:author="Daniel Alex Sthali" w:date="2024-01-27T20:13:00Z">
              <w:r w:rsidR="00C06E43">
                <w:t xml:space="preserve">color array from </w:t>
              </w:r>
              <w:proofErr w:type="spellStart"/>
              <w:r w:rsidR="00C06E43">
                <w:t>colourPalette</w:t>
              </w:r>
              <w:proofErr w:type="spellEnd"/>
              <w:r w:rsidR="00C06E43">
                <w:t xml:space="preserve">. This happens because the color array inside </w:t>
              </w:r>
              <w:proofErr w:type="spellStart"/>
              <w:r w:rsidR="00C06E43">
                <w:t>colourPalette</w:t>
              </w:r>
              <w:proofErr w:type="spellEnd"/>
              <w:r w:rsidR="00C06E43">
                <w:t xml:space="preserve"> is using swatches when loading colors and when I change the color using the </w:t>
              </w:r>
            </w:ins>
            <w:proofErr w:type="spellStart"/>
            <w:ins w:id="13" w:author="Daniel Alex Sthali" w:date="2024-01-27T20:16:00Z">
              <w:r w:rsidR="004D0D73">
                <w:t>colorPalette</w:t>
              </w:r>
            </w:ins>
            <w:proofErr w:type="spellEnd"/>
            <w:ins w:id="14" w:author="Daniel Alex Sthali" w:date="2024-01-27T20:13:00Z">
              <w:r w:rsidR="00C06E43">
                <w:t>, the swatch get</w:t>
              </w:r>
            </w:ins>
            <w:ins w:id="15" w:author="Daniel Alex Sthali" w:date="2024-01-27T20:14:00Z">
              <w:r w:rsidR="00C06E43">
                <w:t xml:space="preserve">s removed completely so after a color </w:t>
              </w:r>
              <w:r w:rsidR="004D0D73">
                <w:t xml:space="preserve">switch from </w:t>
              </w:r>
            </w:ins>
            <w:proofErr w:type="spellStart"/>
            <w:ins w:id="16" w:author="Daniel Alex Sthali" w:date="2024-01-27T20:16:00Z">
              <w:r w:rsidR="004D0D73">
                <w:t>colorPalette</w:t>
              </w:r>
            </w:ins>
            <w:proofErr w:type="spellEnd"/>
            <w:ins w:id="17" w:author="Daniel Alex Sthali" w:date="2024-01-27T20:14:00Z">
              <w:r w:rsidR="004D0D73">
                <w:t>, I am getting a console error when trying to choose a normal color from the color array. I am working on solving this issue.</w:t>
              </w:r>
            </w:ins>
            <w:ins w:id="18" w:author="Daniel Alex Sthali" w:date="2024-01-27T20:13:00Z">
              <w:r w:rsidR="00C06E43">
                <w:t xml:space="preserve"> 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529238B9" w:rsidR="00DA03AE" w:rsidRDefault="004D0D73">
            <w:ins w:id="19" w:author="Daniel Alex Sthali" w:date="2024-01-27T20:15:00Z">
              <w:r>
                <w:t>I am planning to completely research bucket filling algorithm and see how I can implement it in my project, I will then also implement the text tool which will allow the user to place text. I am also planning to research how to implement the undo/redo tool and see if I have time to complete this as well.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4C7B038F" w:rsidR="00DA03AE" w:rsidRDefault="004D0D73">
            <w:proofErr w:type="gramStart"/>
            <w:ins w:id="20" w:author="Daniel Alex Sthali" w:date="2024-01-27T20:15:00Z">
              <w:r>
                <w:lastRenderedPageBreak/>
                <w:t>Yes</w:t>
              </w:r>
            </w:ins>
            <w:proofErr w:type="gramEnd"/>
            <w:ins w:id="21" w:author="Daniel Alex Sthali" w:date="2024-01-27T20:16:00Z">
              <w:r>
                <w:t xml:space="preserve"> I am in target. I only need to fix the </w:t>
              </w:r>
              <w:proofErr w:type="spellStart"/>
              <w:r>
                <w:t>colorPalette</w:t>
              </w:r>
              <w:proofErr w:type="spellEnd"/>
              <w:r>
                <w:t xml:space="preserve"> bug, implement bucket filling and text tool. If I have time, I will see if I can implement undo/redo tool as well.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0D512" w14:textId="77777777" w:rsidR="00E24FF6" w:rsidRDefault="00E24FF6">
      <w:r>
        <w:separator/>
      </w:r>
    </w:p>
  </w:endnote>
  <w:endnote w:type="continuationSeparator" w:id="0">
    <w:p w14:paraId="6DFCF7B7" w14:textId="77777777" w:rsidR="00E24FF6" w:rsidRDefault="00E24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07EEA" w14:textId="77777777" w:rsidR="00E24FF6" w:rsidRDefault="00E24FF6">
      <w:r>
        <w:separator/>
      </w:r>
    </w:p>
  </w:footnote>
  <w:footnote w:type="continuationSeparator" w:id="0">
    <w:p w14:paraId="4E5E5F72" w14:textId="77777777" w:rsidR="00E24FF6" w:rsidRDefault="00E24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Alex Sthali">
    <w15:presenceInfo w15:providerId="Windows Live" w15:userId="1cb97fd733d036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010FAC"/>
    <w:rsid w:val="001E07A7"/>
    <w:rsid w:val="004D0D73"/>
    <w:rsid w:val="00731FE9"/>
    <w:rsid w:val="00C0695F"/>
    <w:rsid w:val="00C06E43"/>
    <w:rsid w:val="00DA03AE"/>
    <w:rsid w:val="00E24FF6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010F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1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346</Words>
  <Characters>1697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Daniel Alex Sthali</cp:lastModifiedBy>
  <cp:revision>2</cp:revision>
  <dcterms:created xsi:type="dcterms:W3CDTF">2024-01-27T20:20:00Z</dcterms:created>
  <dcterms:modified xsi:type="dcterms:W3CDTF">2024-01-27T20:20:00Z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b162463a042705fcbe3ebd5e91edf18241f7213a081c718ebdd73dff31150723</vt:lpwstr>
  </property>
</Properties>
</file>