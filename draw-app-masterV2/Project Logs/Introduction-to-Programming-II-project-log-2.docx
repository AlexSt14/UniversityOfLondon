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788714DF" w:rsidR="00DA03AE" w:rsidRDefault="004755F2">
            <w:ins w:id="0" w:author="Daniel Alex Sthali" w:date="2024-01-13T23:32:00Z">
              <w:r>
                <w:t>Drawing App V2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1B18C751" w:rsidR="00DA03AE" w:rsidRDefault="004755F2">
            <w:ins w:id="1" w:author="Daniel Alex Sthali" w:date="2024-01-13T23:33:00Z">
              <w:r>
                <w:t>Topic 7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AD15CAC" w:rsidR="00DA03AE" w:rsidRDefault="004755F2">
            <w:ins w:id="2" w:author="Daniel Alex Sthali" w:date="2024-01-13T23:33:00Z">
              <w:r>
                <w:t>Successfully implemented the scissors tool and added a few modifications of my own to the tool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1529FC2" w:rsidR="00DA03AE" w:rsidRDefault="004755F2">
            <w:ins w:id="3" w:author="Daniel Alex Sthali" w:date="2024-01-13T23:33:00Z">
              <w:r>
                <w:t xml:space="preserve">Faced the problem of the user changing the tool in the middle of cutting (before pasting) and </w:t>
              </w:r>
            </w:ins>
            <w:ins w:id="4" w:author="Daniel Alex Sthali" w:date="2024-01-13T23:34:00Z">
              <w:r>
                <w:t xml:space="preserve">I needed to come up with a solution to prevent the user from changing the tool until they press the “End Paste” button within scissors tool. I have successfully implemented this </w:t>
              </w:r>
              <w:proofErr w:type="gramStart"/>
              <w:r>
                <w:t>quality of life</w:t>
              </w:r>
              <w:proofErr w:type="gramEnd"/>
              <w:r>
                <w:t xml:space="preserve"> addition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45E0FC2B" w:rsidR="00DA03AE" w:rsidRDefault="004755F2">
            <w:ins w:id="5" w:author="Daniel Alex Sthali" w:date="2024-01-13T23:34:00Z">
              <w:r>
                <w:t xml:space="preserve">I am planning to resolve the color picker issue that I am having with </w:t>
              </w:r>
            </w:ins>
            <w:ins w:id="6" w:author="Daniel Alex Sthali" w:date="2024-01-13T23:35:00Z">
              <w:r>
                <w:t>p5 at the moment and also implement an eye dropper tool for selecting colors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26A55817" w:rsidR="00DA03AE" w:rsidRDefault="004755F2">
            <w:ins w:id="7" w:author="Daniel Alex Sthali" w:date="2024-01-13T23:35:00Z">
              <w:r>
                <w:lastRenderedPageBreak/>
                <w:t>Yes, I am currently in target to successfully implement everything that I proposed to myself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5411" w14:textId="77777777" w:rsidR="00ED153B" w:rsidRDefault="00ED153B">
      <w:r>
        <w:separator/>
      </w:r>
    </w:p>
  </w:endnote>
  <w:endnote w:type="continuationSeparator" w:id="0">
    <w:p w14:paraId="111A8816" w14:textId="77777777" w:rsidR="00ED153B" w:rsidRDefault="00ED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FCB4" w14:textId="77777777" w:rsidR="00ED153B" w:rsidRDefault="00ED153B">
      <w:r>
        <w:separator/>
      </w:r>
    </w:p>
  </w:footnote>
  <w:footnote w:type="continuationSeparator" w:id="0">
    <w:p w14:paraId="7A3E94D3" w14:textId="77777777" w:rsidR="00ED153B" w:rsidRDefault="00ED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Alex Sthali">
    <w15:presenceInfo w15:providerId="Windows Live" w15:userId="1cb97fd733d03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4755F2"/>
    <w:rsid w:val="00731FE9"/>
    <w:rsid w:val="00C0695F"/>
    <w:rsid w:val="00DA03AE"/>
    <w:rsid w:val="00ED153B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4755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824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Daniel Alex Sthali</cp:lastModifiedBy>
  <cp:revision>2</cp:revision>
  <dcterms:created xsi:type="dcterms:W3CDTF">2024-01-13T23:36:00Z</dcterms:created>
  <dcterms:modified xsi:type="dcterms:W3CDTF">2024-01-13T23:36:00Z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a3a9dd7f63fa25f0e9db07123c2d7953280132b9eeb2985628091e7dd1b3120a</vt:lpwstr>
  </property>
</Properties>
</file>